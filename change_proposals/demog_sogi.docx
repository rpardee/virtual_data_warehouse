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F0D" w:rsidRPr="00B57A7C" w:rsidRDefault="005E2F0D" w:rsidP="00B57A7C">
      <w:pPr>
        <w:pStyle w:val="Heading1"/>
      </w:pPr>
      <w:r w:rsidRPr="00B57A7C">
        <w:t>Proposal for Specification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55AF9" w:rsidRPr="00B57A7C" w:rsidTr="00124134">
        <w:tc>
          <w:tcPr>
            <w:tcW w:w="9576" w:type="dxa"/>
            <w:shd w:val="clear" w:color="auto" w:fill="auto"/>
          </w:tcPr>
          <w:p w:rsidR="00355AF9" w:rsidRPr="00B57A7C" w:rsidRDefault="00355AF9" w:rsidP="00124134">
            <w:pPr>
              <w:tabs>
                <w:tab w:val="left" w:pos="315"/>
              </w:tabs>
              <w:spacing w:before="100" w:beforeAutospacing="1" w:after="100" w:afterAutospacing="1" w:line="240" w:lineRule="auto"/>
              <w:outlineLvl w:val="0"/>
            </w:pPr>
            <w:r w:rsidRPr="00B57A7C">
              <w:t>Request for Comments (As the reviewer reads through this proposal, please consider and comment on the following:)</w:t>
            </w:r>
          </w:p>
          <w:p w:rsidR="00355AF9" w:rsidRPr="00B57A7C" w:rsidRDefault="00355AF9" w:rsidP="00124134">
            <w:pPr>
              <w:numPr>
                <w:ilvl w:val="0"/>
                <w:numId w:val="9"/>
              </w:numPr>
              <w:spacing w:before="120" w:after="120" w:line="240" w:lineRule="auto"/>
            </w:pPr>
            <w:r w:rsidRPr="00B57A7C">
              <w:t xml:space="preserve">How valuable would this change be to your current or foreseeable program of research (and please elaborate if you care to)? </w:t>
            </w:r>
          </w:p>
          <w:p w:rsidR="00355AF9" w:rsidRPr="00B57A7C" w:rsidRDefault="00355AF9" w:rsidP="00124134">
            <w:pPr>
              <w:numPr>
                <w:ilvl w:val="0"/>
                <w:numId w:val="9"/>
              </w:numPr>
              <w:spacing w:before="120" w:after="120" w:line="240" w:lineRule="auto"/>
            </w:pPr>
            <w:r w:rsidRPr="00B57A7C">
              <w:t>If implemented in the next 6 months, would the change disrupt any current study?</w:t>
            </w:r>
          </w:p>
          <w:p w:rsidR="00355AF9" w:rsidRPr="00B57A7C" w:rsidRDefault="00355AF9" w:rsidP="00124134">
            <w:pPr>
              <w:numPr>
                <w:ilvl w:val="0"/>
                <w:numId w:val="9"/>
              </w:numPr>
              <w:spacing w:before="120" w:after="120" w:line="240" w:lineRule="auto"/>
            </w:pPr>
            <w:r w:rsidRPr="00B57A7C">
              <w:t xml:space="preserve">How would the proposed change enhance HCSRN's ability to respond to current or foreseeable funder priorities (e.g., what's currently or about to be "hot")? </w:t>
            </w:r>
          </w:p>
          <w:p w:rsidR="00355AF9" w:rsidRPr="00B57A7C" w:rsidRDefault="00355AF9" w:rsidP="00124134">
            <w:pPr>
              <w:numPr>
                <w:ilvl w:val="0"/>
                <w:numId w:val="9"/>
              </w:numPr>
              <w:spacing w:before="120" w:after="120" w:line="240" w:lineRule="auto"/>
            </w:pPr>
            <w:r w:rsidRPr="00B57A7C">
              <w:t>Is this implementable at your site?</w:t>
            </w:r>
          </w:p>
          <w:p w:rsidR="00355AF9" w:rsidRPr="00B57A7C" w:rsidRDefault="00355AF9" w:rsidP="00124134">
            <w:pPr>
              <w:numPr>
                <w:ilvl w:val="0"/>
                <w:numId w:val="9"/>
              </w:numPr>
              <w:spacing w:before="120" w:after="120" w:line="240" w:lineRule="auto"/>
            </w:pPr>
            <w:r w:rsidRPr="00B57A7C">
              <w:t>Does the revised spec maximally preserve the information commonly used in your local data?  If not, how could it be changed so that it does?</w:t>
            </w:r>
          </w:p>
          <w:p w:rsidR="00355AF9" w:rsidRPr="00B57A7C" w:rsidRDefault="00355AF9" w:rsidP="00124134">
            <w:pPr>
              <w:numPr>
                <w:ilvl w:val="0"/>
                <w:numId w:val="9"/>
              </w:numPr>
              <w:spacing w:before="120" w:after="120" w:line="240" w:lineRule="auto"/>
            </w:pPr>
            <w:r w:rsidRPr="00B57A7C">
              <w:t>Would you guess this is a low, medium, or high-effort change at your site (and please elaborate if you care to)?</w:t>
            </w:r>
          </w:p>
        </w:tc>
      </w:tr>
    </w:tbl>
    <w:p w:rsidR="00355AF9" w:rsidRPr="00B57A7C" w:rsidRDefault="00355AF9" w:rsidP="00355AF9">
      <w:pPr>
        <w:spacing w:before="100" w:beforeAutospacing="1" w:after="0" w:line="240" w:lineRule="auto"/>
        <w:jc w:val="center"/>
        <w:outlineLvl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5912"/>
      </w:tblGrid>
      <w:tr w:rsidR="008F3C5C" w:rsidRPr="00B57A7C" w:rsidTr="00F2545D">
        <w:tc>
          <w:tcPr>
            <w:tcW w:w="3438" w:type="dxa"/>
            <w:shd w:val="clear" w:color="auto" w:fill="auto"/>
          </w:tcPr>
          <w:p w:rsidR="008F3C5C" w:rsidRPr="00B57A7C" w:rsidRDefault="008F3C5C" w:rsidP="00F2545D">
            <w:pPr>
              <w:spacing w:before="100" w:beforeAutospacing="1" w:after="0" w:line="240" w:lineRule="auto"/>
            </w:pPr>
            <w:r w:rsidRPr="00B57A7C">
              <w:t>Name of Work Group:</w:t>
            </w:r>
          </w:p>
        </w:tc>
        <w:tc>
          <w:tcPr>
            <w:tcW w:w="6138" w:type="dxa"/>
            <w:shd w:val="clear" w:color="auto" w:fill="auto"/>
          </w:tcPr>
          <w:p w:rsidR="008F3C5C" w:rsidRPr="00B57A7C" w:rsidRDefault="00CB6740" w:rsidP="00F2545D">
            <w:pPr>
              <w:spacing w:before="100" w:beforeAutospacing="1" w:after="0" w:line="240" w:lineRule="auto"/>
            </w:pPr>
            <w:r>
              <w:t>Enroll/</w:t>
            </w:r>
            <w:proofErr w:type="spellStart"/>
            <w:r>
              <w:t>Demog</w:t>
            </w:r>
            <w:proofErr w:type="spellEnd"/>
          </w:p>
        </w:tc>
      </w:tr>
      <w:tr w:rsidR="008F3C5C" w:rsidRPr="00B57A7C" w:rsidTr="00F2545D">
        <w:tc>
          <w:tcPr>
            <w:tcW w:w="3438" w:type="dxa"/>
            <w:shd w:val="clear" w:color="auto" w:fill="auto"/>
          </w:tcPr>
          <w:p w:rsidR="008F3C5C" w:rsidRPr="00B57A7C" w:rsidRDefault="008F3C5C" w:rsidP="00F2545D">
            <w:pPr>
              <w:spacing w:before="100" w:beforeAutospacing="1" w:after="0" w:line="240" w:lineRule="auto"/>
            </w:pPr>
            <w:r w:rsidRPr="00B57A7C">
              <w:t>Request submitted by:</w:t>
            </w:r>
          </w:p>
        </w:tc>
        <w:tc>
          <w:tcPr>
            <w:tcW w:w="6138" w:type="dxa"/>
            <w:shd w:val="clear" w:color="auto" w:fill="auto"/>
          </w:tcPr>
          <w:p w:rsidR="008F3C5C" w:rsidRPr="00B57A7C" w:rsidRDefault="00CB6740" w:rsidP="00F2545D">
            <w:pPr>
              <w:spacing w:before="100" w:beforeAutospacing="1" w:after="0" w:line="240" w:lineRule="auto"/>
            </w:pPr>
            <w:r>
              <w:t xml:space="preserve">Roy </w:t>
            </w:r>
            <w:proofErr w:type="spellStart"/>
            <w:r>
              <w:t>Pardee</w:t>
            </w:r>
            <w:proofErr w:type="spellEnd"/>
          </w:p>
        </w:tc>
      </w:tr>
      <w:tr w:rsidR="008F3C5C" w:rsidRPr="00B57A7C" w:rsidTr="00F2545D">
        <w:tc>
          <w:tcPr>
            <w:tcW w:w="3438" w:type="dxa"/>
            <w:shd w:val="clear" w:color="auto" w:fill="auto"/>
          </w:tcPr>
          <w:p w:rsidR="008F3C5C" w:rsidRPr="00B57A7C" w:rsidRDefault="008F3C5C" w:rsidP="00F2545D">
            <w:pPr>
              <w:spacing w:before="100" w:beforeAutospacing="1" w:after="0" w:line="240" w:lineRule="auto"/>
            </w:pPr>
            <w:r w:rsidRPr="00B57A7C">
              <w:t>Date of submission:</w:t>
            </w:r>
          </w:p>
        </w:tc>
        <w:tc>
          <w:tcPr>
            <w:tcW w:w="6138" w:type="dxa"/>
            <w:shd w:val="clear" w:color="auto" w:fill="auto"/>
          </w:tcPr>
          <w:p w:rsidR="008F3C5C" w:rsidRPr="00B57A7C" w:rsidRDefault="00CB6740" w:rsidP="00F2545D">
            <w:pPr>
              <w:spacing w:before="100" w:beforeAutospacing="1" w:after="0" w:line="240" w:lineRule="auto"/>
            </w:pPr>
            <w:r>
              <w:t>19-sep-2019</w:t>
            </w:r>
          </w:p>
        </w:tc>
      </w:tr>
      <w:tr w:rsidR="008F3C5C" w:rsidRPr="00B57A7C" w:rsidTr="00F2545D">
        <w:tc>
          <w:tcPr>
            <w:tcW w:w="3438" w:type="dxa"/>
            <w:shd w:val="clear" w:color="auto" w:fill="auto"/>
          </w:tcPr>
          <w:p w:rsidR="008F3C5C" w:rsidRPr="00B57A7C" w:rsidRDefault="008F3C5C" w:rsidP="00F2545D">
            <w:pPr>
              <w:spacing w:before="100" w:beforeAutospacing="1" w:after="0" w:line="240" w:lineRule="auto"/>
            </w:pPr>
            <w:r w:rsidRPr="00B57A7C">
              <w:t>Addition or Change?</w:t>
            </w:r>
          </w:p>
        </w:tc>
        <w:tc>
          <w:tcPr>
            <w:tcW w:w="6138" w:type="dxa"/>
            <w:shd w:val="clear" w:color="auto" w:fill="auto"/>
          </w:tcPr>
          <w:p w:rsidR="008F3C5C" w:rsidRPr="00B57A7C" w:rsidRDefault="00CB6740" w:rsidP="00F2545D">
            <w:pPr>
              <w:spacing w:before="100" w:beforeAutospacing="1" w:after="0" w:line="240" w:lineRule="auto"/>
            </w:pPr>
            <w:r>
              <w:t>Both</w:t>
            </w:r>
          </w:p>
        </w:tc>
      </w:tr>
      <w:tr w:rsidR="008F3C5C" w:rsidRPr="00B57A7C" w:rsidTr="00F2545D">
        <w:tc>
          <w:tcPr>
            <w:tcW w:w="3438" w:type="dxa"/>
            <w:shd w:val="clear" w:color="auto" w:fill="auto"/>
          </w:tcPr>
          <w:p w:rsidR="008F3C5C" w:rsidRPr="00B57A7C" w:rsidRDefault="008F3C5C" w:rsidP="00F2545D">
            <w:pPr>
              <w:spacing w:before="100" w:beforeAutospacing="1" w:after="0" w:line="240" w:lineRule="auto"/>
            </w:pPr>
            <w:r w:rsidRPr="00B57A7C">
              <w:t>Target Vote Date</w:t>
            </w:r>
          </w:p>
        </w:tc>
        <w:tc>
          <w:tcPr>
            <w:tcW w:w="6138" w:type="dxa"/>
            <w:shd w:val="clear" w:color="auto" w:fill="auto"/>
          </w:tcPr>
          <w:p w:rsidR="008F3C5C" w:rsidRPr="00B57A7C" w:rsidRDefault="00CB6740" w:rsidP="00F2545D">
            <w:pPr>
              <w:spacing w:before="100" w:beforeAutospacing="1" w:after="0" w:line="240" w:lineRule="auto"/>
            </w:pPr>
            <w:r>
              <w:t>?</w:t>
            </w:r>
          </w:p>
        </w:tc>
      </w:tr>
      <w:tr w:rsidR="008F3C5C" w:rsidRPr="00B57A7C" w:rsidTr="00F2545D">
        <w:tc>
          <w:tcPr>
            <w:tcW w:w="3438" w:type="dxa"/>
            <w:shd w:val="clear" w:color="auto" w:fill="auto"/>
          </w:tcPr>
          <w:p w:rsidR="008F3C5C" w:rsidRPr="00B57A7C" w:rsidRDefault="008F3C5C" w:rsidP="00F2545D">
            <w:pPr>
              <w:spacing w:before="100" w:beforeAutospacing="1" w:after="0" w:line="240" w:lineRule="auto"/>
            </w:pPr>
            <w:r w:rsidRPr="00B57A7C">
              <w:t>Target Implementation Date</w:t>
            </w:r>
          </w:p>
        </w:tc>
        <w:tc>
          <w:tcPr>
            <w:tcW w:w="6138" w:type="dxa"/>
            <w:shd w:val="clear" w:color="auto" w:fill="auto"/>
          </w:tcPr>
          <w:p w:rsidR="008F3C5C" w:rsidRPr="00B57A7C" w:rsidRDefault="00CB6740" w:rsidP="00F2545D">
            <w:pPr>
              <w:spacing w:before="100" w:beforeAutospacing="1" w:after="0" w:line="240" w:lineRule="auto"/>
            </w:pPr>
            <w:r>
              <w:t>?</w:t>
            </w:r>
          </w:p>
        </w:tc>
      </w:tr>
      <w:tr w:rsidR="008F3C5C" w:rsidRPr="00B57A7C" w:rsidTr="00F2545D">
        <w:tc>
          <w:tcPr>
            <w:tcW w:w="3438" w:type="dxa"/>
            <w:shd w:val="clear" w:color="auto" w:fill="auto"/>
          </w:tcPr>
          <w:p w:rsidR="008F3C5C" w:rsidRPr="00B57A7C" w:rsidRDefault="008F3C5C" w:rsidP="00F2545D">
            <w:pPr>
              <w:spacing w:before="100" w:beforeAutospacing="1" w:after="0" w:line="240" w:lineRule="auto"/>
            </w:pPr>
            <w:r w:rsidRPr="00B57A7C">
              <w:t>Anticipated Impact</w:t>
            </w:r>
          </w:p>
        </w:tc>
        <w:tc>
          <w:tcPr>
            <w:tcW w:w="6138" w:type="dxa"/>
            <w:shd w:val="clear" w:color="auto" w:fill="auto"/>
          </w:tcPr>
          <w:p w:rsidR="008F3C5C" w:rsidRPr="00B57A7C" w:rsidRDefault="0030618B" w:rsidP="00F2545D">
            <w:pPr>
              <w:spacing w:before="100" w:beforeAutospacing="1" w:after="0" w:line="240" w:lineRule="auto"/>
            </w:pPr>
            <w:r w:rsidRPr="00B57A7C">
              <w:t>medium effort</w:t>
            </w:r>
          </w:p>
        </w:tc>
      </w:tr>
      <w:tr w:rsidR="008F3C5C" w:rsidRPr="00B57A7C" w:rsidTr="00F2545D">
        <w:tc>
          <w:tcPr>
            <w:tcW w:w="9576" w:type="dxa"/>
            <w:gridSpan w:val="2"/>
            <w:shd w:val="clear" w:color="auto" w:fill="auto"/>
          </w:tcPr>
          <w:p w:rsidR="008F3C5C" w:rsidRDefault="008F3C5C" w:rsidP="00CF2650">
            <w:pPr>
              <w:pStyle w:val="Heading2"/>
            </w:pPr>
            <w:r w:rsidRPr="00B57A7C">
              <w:t>Motivation for Addition/Change</w:t>
            </w:r>
          </w:p>
          <w:p w:rsidR="008F3C5C" w:rsidRDefault="00150285" w:rsidP="00F2545D">
            <w:pPr>
              <w:spacing w:before="100" w:beforeAutospacing="1" w:after="100" w:afterAutospacing="1" w:line="240" w:lineRule="auto"/>
            </w:pPr>
            <w:r>
              <w:t xml:space="preserve">This proposal is intended to cure a defect in the current </w:t>
            </w:r>
            <w:r>
              <w:rPr>
                <w:rStyle w:val="Emphasis"/>
              </w:rPr>
              <w:t>Demographics</w:t>
            </w:r>
            <w:r>
              <w:t xml:space="preserve"> specification–namely that it combines the distinct concepts of biological sex and gender identity in a single variable.</w:t>
            </w:r>
          </w:p>
          <w:p w:rsidR="00150285" w:rsidRPr="00150285" w:rsidRDefault="00150285" w:rsidP="00CF2650">
            <w:pPr>
              <w:pStyle w:val="Heading3"/>
            </w:pPr>
            <w:r w:rsidRPr="00150285">
              <w:t>Existing Spec</w:t>
            </w:r>
          </w:p>
          <w:p w:rsidR="00150285" w:rsidRPr="00150285" w:rsidRDefault="00150285" w:rsidP="00150285">
            <w:pPr>
              <w:pStyle w:val="NormalWeb"/>
            </w:pPr>
            <w:r w:rsidRPr="00150285">
              <w:t>The current spec sets out a single field called ‘gender’ which may hold either gender (subjective gender identity) or sex (biological sex), or a mixture of the two, depending on which data is available at the site. The spec currently reads as follows:</w:t>
            </w:r>
          </w:p>
          <w:tbl>
            <w:tblPr>
              <w:tblStyle w:val="GridTable4-Accent1"/>
              <w:tblW w:w="0" w:type="auto"/>
              <w:tblLook w:val="04A0" w:firstRow="1" w:lastRow="0" w:firstColumn="1" w:lastColumn="0" w:noHBand="0" w:noVBand="1"/>
            </w:tblPr>
            <w:tblGrid>
              <w:gridCol w:w="1118"/>
              <w:gridCol w:w="3005"/>
              <w:gridCol w:w="1117"/>
              <w:gridCol w:w="1949"/>
              <w:gridCol w:w="1935"/>
            </w:tblGrid>
            <w:tr w:rsidR="00150285" w:rsidRPr="00150285" w:rsidTr="00150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0285" w:rsidRPr="00150285" w:rsidRDefault="00150285" w:rsidP="00150285">
                  <w:pPr>
                    <w:jc w:val="center"/>
                  </w:pPr>
                  <w:r w:rsidRPr="00150285">
                    <w:t>Variable Name</w:t>
                  </w:r>
                </w:p>
              </w:tc>
              <w:tc>
                <w:tcPr>
                  <w:tcW w:w="0" w:type="auto"/>
                  <w:hideMark/>
                </w:tcPr>
                <w:p w:rsidR="00150285" w:rsidRPr="00150285" w:rsidRDefault="00150285" w:rsidP="00150285">
                  <w:pPr>
                    <w:jc w:val="center"/>
                    <w:cnfStyle w:val="100000000000" w:firstRow="1" w:lastRow="0" w:firstColumn="0" w:lastColumn="0" w:oddVBand="0" w:evenVBand="0" w:oddHBand="0" w:evenHBand="0" w:firstRowFirstColumn="0" w:firstRowLastColumn="0" w:lastRowFirstColumn="0" w:lastRowLastColumn="0"/>
                  </w:pPr>
                  <w:r w:rsidRPr="00150285">
                    <w:t>Definition</w:t>
                  </w:r>
                </w:p>
              </w:tc>
              <w:tc>
                <w:tcPr>
                  <w:tcW w:w="0" w:type="auto"/>
                  <w:hideMark/>
                </w:tcPr>
                <w:p w:rsidR="00150285" w:rsidRPr="00150285" w:rsidRDefault="00150285" w:rsidP="00150285">
                  <w:pPr>
                    <w:jc w:val="center"/>
                    <w:cnfStyle w:val="100000000000" w:firstRow="1" w:lastRow="0" w:firstColumn="0" w:lastColumn="0" w:oddVBand="0" w:evenVBand="0" w:oddHBand="0" w:evenHBand="0" w:firstRowFirstColumn="0" w:firstRowLastColumn="0" w:lastRowFirstColumn="0" w:lastRowLastColumn="0"/>
                  </w:pPr>
                  <w:proofErr w:type="gramStart"/>
                  <w:r w:rsidRPr="00150285">
                    <w:t>Type(</w:t>
                  </w:r>
                  <w:proofErr w:type="gramEnd"/>
                  <w:r w:rsidRPr="00150285">
                    <w:t>Len)</w:t>
                  </w:r>
                </w:p>
              </w:tc>
              <w:tc>
                <w:tcPr>
                  <w:tcW w:w="0" w:type="auto"/>
                  <w:hideMark/>
                </w:tcPr>
                <w:p w:rsidR="00150285" w:rsidRPr="00150285" w:rsidRDefault="00150285" w:rsidP="00150285">
                  <w:pPr>
                    <w:jc w:val="center"/>
                    <w:cnfStyle w:val="100000000000" w:firstRow="1" w:lastRow="0" w:firstColumn="0" w:lastColumn="0" w:oddVBand="0" w:evenVBand="0" w:oddHBand="0" w:evenHBand="0" w:firstRowFirstColumn="0" w:firstRowLastColumn="0" w:lastRowFirstColumn="0" w:lastRowLastColumn="0"/>
                  </w:pPr>
                  <w:r w:rsidRPr="00150285">
                    <w:t>Values</w:t>
                  </w:r>
                </w:p>
              </w:tc>
              <w:tc>
                <w:tcPr>
                  <w:tcW w:w="0" w:type="auto"/>
                  <w:hideMark/>
                </w:tcPr>
                <w:p w:rsidR="00150285" w:rsidRPr="00150285" w:rsidRDefault="00150285" w:rsidP="00150285">
                  <w:pPr>
                    <w:jc w:val="center"/>
                    <w:cnfStyle w:val="100000000000" w:firstRow="1" w:lastRow="0" w:firstColumn="0" w:lastColumn="0" w:oddVBand="0" w:evenVBand="0" w:oddHBand="0" w:evenHBand="0" w:firstRowFirstColumn="0" w:firstRowLastColumn="0" w:lastRowFirstColumn="0" w:lastRowLastColumn="0"/>
                  </w:pPr>
                  <w:r w:rsidRPr="00150285">
                    <w:t>Implementation Guidelines</w:t>
                  </w:r>
                </w:p>
              </w:tc>
            </w:tr>
            <w:tr w:rsidR="00150285" w:rsidRPr="00150285" w:rsidTr="00150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0285" w:rsidRPr="00150285" w:rsidRDefault="00150285" w:rsidP="00150285">
                  <w:r w:rsidRPr="00150285">
                    <w:t>gender</w:t>
                  </w:r>
                </w:p>
              </w:tc>
              <w:tc>
                <w:tcPr>
                  <w:tcW w:w="0" w:type="auto"/>
                  <w:hideMark/>
                </w:tcPr>
                <w:p w:rsidR="00150285" w:rsidRPr="00150285" w:rsidRDefault="00150285" w:rsidP="00150285">
                  <w:pPr>
                    <w:cnfStyle w:val="000000100000" w:firstRow="0" w:lastRow="0" w:firstColumn="0" w:lastColumn="0" w:oddVBand="0" w:evenVBand="0" w:oddHBand="1" w:evenHBand="0" w:firstRowFirstColumn="0" w:firstRowLastColumn="0" w:lastRowFirstColumn="0" w:lastRowLastColumn="0"/>
                  </w:pPr>
                  <w:r w:rsidRPr="00150285">
                    <w:t xml:space="preserve">The person’s gender and/or sex; if both gender and sex are </w:t>
                  </w:r>
                  <w:r w:rsidRPr="00150285">
                    <w:lastRenderedPageBreak/>
                    <w:t>known, this variable should hold gender</w:t>
                  </w:r>
                </w:p>
              </w:tc>
              <w:tc>
                <w:tcPr>
                  <w:tcW w:w="0" w:type="auto"/>
                  <w:hideMark/>
                </w:tcPr>
                <w:p w:rsidR="00150285" w:rsidRPr="00150285" w:rsidRDefault="00150285" w:rsidP="00150285">
                  <w:pPr>
                    <w:cnfStyle w:val="000000100000" w:firstRow="0" w:lastRow="0" w:firstColumn="0" w:lastColumn="0" w:oddVBand="0" w:evenVBand="0" w:oddHBand="1" w:evenHBand="0" w:firstRowFirstColumn="0" w:firstRowLastColumn="0" w:lastRowFirstColumn="0" w:lastRowLastColumn="0"/>
                  </w:pPr>
                  <w:proofErr w:type="gramStart"/>
                  <w:r w:rsidRPr="00150285">
                    <w:lastRenderedPageBreak/>
                    <w:t>char(</w:t>
                  </w:r>
                  <w:proofErr w:type="gramEnd"/>
                  <w:r w:rsidRPr="00150285">
                    <w:t>1)</w:t>
                  </w:r>
                </w:p>
              </w:tc>
              <w:tc>
                <w:tcPr>
                  <w:tcW w:w="0" w:type="auto"/>
                  <w:hideMark/>
                </w:tcPr>
                <w:p w:rsidR="00150285" w:rsidRPr="00150285" w:rsidRDefault="00150285" w:rsidP="00150285">
                  <w:pPr>
                    <w:cnfStyle w:val="000000100000" w:firstRow="0" w:lastRow="0" w:firstColumn="0" w:lastColumn="0" w:oddVBand="0" w:evenVBand="0" w:oddHBand="1" w:evenHBand="0" w:firstRowFirstColumn="0" w:firstRowLastColumn="0" w:lastRowFirstColumn="0" w:lastRowLastColumn="0"/>
                  </w:pPr>
                  <w:r w:rsidRPr="00150285">
                    <w:t>M = Male</w:t>
                  </w:r>
                  <w:r w:rsidRPr="00150285">
                    <w:br/>
                    <w:t>F = Female</w:t>
                  </w:r>
                  <w:r w:rsidRPr="00150285">
                    <w:br/>
                    <w:t xml:space="preserve">O = Other </w:t>
                  </w:r>
                  <w:r w:rsidRPr="00150285">
                    <w:lastRenderedPageBreak/>
                    <w:t>including transgendered</w:t>
                  </w:r>
                  <w:r w:rsidRPr="00150285">
                    <w:br/>
                    <w:t>U = Unknown</w:t>
                  </w:r>
                </w:p>
              </w:tc>
              <w:tc>
                <w:tcPr>
                  <w:tcW w:w="0" w:type="auto"/>
                  <w:hideMark/>
                </w:tcPr>
                <w:p w:rsidR="00150285" w:rsidRPr="00150285" w:rsidRDefault="00150285" w:rsidP="00150285">
                  <w:pPr>
                    <w:cnfStyle w:val="000000100000" w:firstRow="0" w:lastRow="0" w:firstColumn="0" w:lastColumn="0" w:oddVBand="0" w:evenVBand="0" w:oddHBand="1" w:evenHBand="0" w:firstRowFirstColumn="0" w:firstRowLastColumn="0" w:lastRowFirstColumn="0" w:lastRowLastColumn="0"/>
                  </w:pPr>
                </w:p>
              </w:tc>
            </w:tr>
          </w:tbl>
          <w:p w:rsidR="00150285" w:rsidRPr="00B57A7C" w:rsidRDefault="00150285" w:rsidP="00CB6740">
            <w:pPr>
              <w:pStyle w:val="NormalWeb"/>
            </w:pPr>
            <w:r w:rsidRPr="00150285">
              <w:t xml:space="preserve">While we expect that </w:t>
            </w:r>
            <w:proofErr w:type="gramStart"/>
            <w:r w:rsidRPr="00150285">
              <w:t>the vast majority of</w:t>
            </w:r>
            <w:proofErr w:type="gramEnd"/>
            <w:r w:rsidRPr="00150285">
              <w:t xml:space="preserve"> values are in fact sex assigned at birth, users currently have no way of knowing whether any given value is sex or gender.</w:t>
            </w:r>
          </w:p>
        </w:tc>
      </w:tr>
      <w:tr w:rsidR="008F3C5C" w:rsidRPr="00B57A7C" w:rsidTr="00F2545D">
        <w:tc>
          <w:tcPr>
            <w:tcW w:w="9576" w:type="dxa"/>
            <w:gridSpan w:val="2"/>
            <w:shd w:val="clear" w:color="auto" w:fill="auto"/>
          </w:tcPr>
          <w:p w:rsidR="008F3C5C" w:rsidRDefault="008F3C5C" w:rsidP="00CF2650">
            <w:pPr>
              <w:pStyle w:val="Heading2"/>
            </w:pPr>
            <w:r w:rsidRPr="00B57A7C">
              <w:lastRenderedPageBreak/>
              <w:t>Proposed Addition/Change</w:t>
            </w:r>
          </w:p>
          <w:p w:rsidR="00150285" w:rsidRPr="00150285" w:rsidRDefault="00150285" w:rsidP="00150285">
            <w:pPr>
              <w:spacing w:before="100" w:beforeAutospacing="1" w:after="100" w:afterAutospacing="1" w:line="240" w:lineRule="auto"/>
            </w:pPr>
            <w:r w:rsidRPr="00150285">
              <w:t>We propose to:</w:t>
            </w:r>
          </w:p>
          <w:p w:rsidR="00150285" w:rsidRPr="00150285" w:rsidRDefault="00150285" w:rsidP="00150285">
            <w:pPr>
              <w:numPr>
                <w:ilvl w:val="0"/>
                <w:numId w:val="10"/>
              </w:numPr>
              <w:spacing w:before="100" w:beforeAutospacing="1" w:after="100" w:afterAutospacing="1" w:line="240" w:lineRule="auto"/>
            </w:pPr>
            <w:r w:rsidRPr="00150285">
              <w:t xml:space="preserve">Deprecate/remove the existing </w:t>
            </w:r>
            <w:r w:rsidRPr="00150285">
              <w:rPr>
                <w:b/>
                <w:bCs/>
              </w:rPr>
              <w:t>gender</w:t>
            </w:r>
            <w:r w:rsidRPr="00150285">
              <w:t xml:space="preserve"> variable.</w:t>
            </w:r>
          </w:p>
          <w:p w:rsidR="00150285" w:rsidRPr="00150285" w:rsidRDefault="00150285" w:rsidP="00150285">
            <w:pPr>
              <w:numPr>
                <w:ilvl w:val="0"/>
                <w:numId w:val="10"/>
              </w:numPr>
              <w:spacing w:before="100" w:beforeAutospacing="1" w:after="100" w:afterAutospacing="1" w:line="240" w:lineRule="auto"/>
            </w:pPr>
            <w:r w:rsidRPr="00150285">
              <w:t xml:space="preserve">Add a new variable to hold </w:t>
            </w:r>
            <w:r w:rsidRPr="00150285">
              <w:rPr>
                <w:i/>
                <w:iCs/>
              </w:rPr>
              <w:t>only</w:t>
            </w:r>
            <w:r w:rsidRPr="00150285">
              <w:t xml:space="preserve"> gender identity information (as of last ascertainment)</w:t>
            </w:r>
          </w:p>
          <w:p w:rsidR="00150285" w:rsidRPr="00150285" w:rsidRDefault="00150285" w:rsidP="00150285">
            <w:pPr>
              <w:numPr>
                <w:ilvl w:val="0"/>
                <w:numId w:val="10"/>
              </w:numPr>
              <w:spacing w:before="100" w:beforeAutospacing="1" w:after="100" w:afterAutospacing="1" w:line="240" w:lineRule="auto"/>
            </w:pPr>
            <w:r w:rsidRPr="00150285">
              <w:t>add new fields to hold:</w:t>
            </w:r>
          </w:p>
          <w:p w:rsidR="00150285" w:rsidRPr="00150285" w:rsidRDefault="00150285" w:rsidP="00150285">
            <w:pPr>
              <w:numPr>
                <w:ilvl w:val="1"/>
                <w:numId w:val="10"/>
              </w:numPr>
              <w:spacing w:before="100" w:beforeAutospacing="1" w:after="100" w:afterAutospacing="1" w:line="240" w:lineRule="auto"/>
            </w:pPr>
            <w:r w:rsidRPr="00150285">
              <w:t>sex at birth</w:t>
            </w:r>
          </w:p>
          <w:p w:rsidR="00150285" w:rsidRPr="00150285" w:rsidRDefault="00150285" w:rsidP="00150285">
            <w:pPr>
              <w:numPr>
                <w:ilvl w:val="1"/>
                <w:numId w:val="10"/>
              </w:numPr>
              <w:spacing w:before="100" w:beforeAutospacing="1" w:after="100" w:afterAutospacing="1" w:line="240" w:lineRule="auto"/>
            </w:pPr>
            <w:r w:rsidRPr="00150285">
              <w:t>administrative sex</w:t>
            </w:r>
          </w:p>
          <w:p w:rsidR="008F3C5C" w:rsidRPr="00B57A7C" w:rsidRDefault="00150285" w:rsidP="00F2545D">
            <w:pPr>
              <w:numPr>
                <w:ilvl w:val="1"/>
                <w:numId w:val="10"/>
              </w:numPr>
              <w:spacing w:before="100" w:beforeAutospacing="1" w:after="100" w:afterAutospacing="1" w:line="240" w:lineRule="auto"/>
            </w:pPr>
            <w:r w:rsidRPr="00150285">
              <w:t>gender identity</w:t>
            </w:r>
          </w:p>
        </w:tc>
      </w:tr>
      <w:tr w:rsidR="008F3C5C" w:rsidRPr="00B57A7C" w:rsidTr="00F2545D">
        <w:tc>
          <w:tcPr>
            <w:tcW w:w="9576" w:type="dxa"/>
            <w:gridSpan w:val="2"/>
            <w:shd w:val="clear" w:color="auto" w:fill="auto"/>
          </w:tcPr>
          <w:p w:rsidR="008F3C5C" w:rsidRDefault="008F3C5C" w:rsidP="00CF2650">
            <w:pPr>
              <w:pStyle w:val="Heading2"/>
            </w:pPr>
            <w:r w:rsidRPr="00B57A7C">
              <w:t>Anticipated Impacts</w:t>
            </w:r>
            <w:r w:rsidR="00CB7637" w:rsidRPr="00B57A7C">
              <w:t xml:space="preserve"> (on users and implementers)</w:t>
            </w:r>
          </w:p>
          <w:p w:rsidR="00CF2650" w:rsidRDefault="00CF2650" w:rsidP="00CF2650">
            <w:pPr>
              <w:pStyle w:val="Heading3"/>
            </w:pPr>
            <w:r>
              <w:t>On Users</w:t>
            </w:r>
          </w:p>
          <w:p w:rsidR="00CF2650" w:rsidRDefault="00CF2650" w:rsidP="00CF2650">
            <w:pPr>
              <w:pStyle w:val="NormalWeb"/>
            </w:pPr>
            <w:r>
              <w:t xml:space="preserve">It would be hard to overstate the degree to which the existing </w:t>
            </w:r>
            <w:r>
              <w:rPr>
                <w:rStyle w:val="Strong"/>
              </w:rPr>
              <w:t>gender</w:t>
            </w:r>
            <w:r>
              <w:t xml:space="preserve"> variable is used. There are probably far more applications that access </w:t>
            </w:r>
            <w:r>
              <w:rPr>
                <w:rStyle w:val="Strong"/>
              </w:rPr>
              <w:t>gender</w:t>
            </w:r>
            <w:r>
              <w:t xml:space="preserve"> than those that do not, and so we don’t take removing it lightly. That said, we consider the proposal a distinct improvement in that under the current spec, users don’t </w:t>
            </w:r>
            <w:proofErr w:type="gramStart"/>
            <w:r>
              <w:t>actually know</w:t>
            </w:r>
            <w:proofErr w:type="gramEnd"/>
            <w:r>
              <w:t xml:space="preserve"> whether they are getting the preferred concept gender, or rather biological sex. If the change is approved, users will have much more control over their applications.</w:t>
            </w:r>
          </w:p>
          <w:p w:rsidR="00CF2650" w:rsidRDefault="00CF2650" w:rsidP="00CF2650">
            <w:pPr>
              <w:pStyle w:val="NormalWeb"/>
            </w:pPr>
            <w:r>
              <w:t xml:space="preserve">We expect that there will be significant amounts of older code that will need to be revised (including 4 standard macros) for cases where either sex is really what was desired, or where the existing combination-concept scheme is preferable to a pure </w:t>
            </w:r>
            <w:proofErr w:type="spellStart"/>
            <w:r>
              <w:t>gender_identity</w:t>
            </w:r>
            <w:proofErr w:type="spellEnd"/>
            <w:r>
              <w:t xml:space="preserve"> field. But the revisions will by and large be easy to make, and we judge that the short-term pain is worth the longer-term gain of conceptual clarity and additional information. One advantage to removing the old </w:t>
            </w:r>
            <w:r>
              <w:rPr>
                <w:rStyle w:val="Strong"/>
              </w:rPr>
              <w:t>gender</w:t>
            </w:r>
            <w:r>
              <w:t xml:space="preserve"> field is that old code that is not rewritten will cause errors, which will call attention to the issue.</w:t>
            </w:r>
          </w:p>
          <w:p w:rsidR="00CF2650" w:rsidRDefault="00CF2650" w:rsidP="00CF2650">
            <w:pPr>
              <w:pStyle w:val="Heading3"/>
            </w:pPr>
            <w:r>
              <w:t>On Implementers</w:t>
            </w:r>
          </w:p>
          <w:p w:rsidR="00CF2650" w:rsidRDefault="00CF2650" w:rsidP="00CF2650">
            <w:pPr>
              <w:pStyle w:val="NormalWeb"/>
            </w:pPr>
            <w:r>
              <w:t>It will require work to identify sources for the new variables and incorporate them into existing ETL code for the Demographics file, as well as possibly disentangling gender from sex. We anticipate that at most sites this will be a low-to-medium effort process (do please comment to let us know if this is the case).</w:t>
            </w:r>
          </w:p>
          <w:p w:rsidR="00CF2650" w:rsidRDefault="00CF2650" w:rsidP="00CF2650">
            <w:pPr>
              <w:pStyle w:val="Heading3"/>
            </w:pPr>
            <w:r>
              <w:lastRenderedPageBreak/>
              <w:t>On the Workgroup</w:t>
            </w:r>
          </w:p>
          <w:p w:rsidR="0030618B" w:rsidRPr="00B57A7C" w:rsidRDefault="00CF2650" w:rsidP="00CB6740">
            <w:pPr>
              <w:pStyle w:val="NormalWeb"/>
            </w:pPr>
            <w:r>
              <w:t xml:space="preserve">We will need to revise the QA program to warn (and eventually fail) implementations that still feature the old </w:t>
            </w:r>
            <w:r>
              <w:rPr>
                <w:rStyle w:val="Strong"/>
              </w:rPr>
              <w:t>gender</w:t>
            </w:r>
            <w:r>
              <w:t xml:space="preserve"> </w:t>
            </w:r>
            <w:proofErr w:type="gramStart"/>
            <w:r>
              <w:t>field, and</w:t>
            </w:r>
            <w:proofErr w:type="gramEnd"/>
            <w:r>
              <w:t xml:space="preserve"> add checks and </w:t>
            </w:r>
            <w:proofErr w:type="spellStart"/>
            <w:r>
              <w:t>descriptives</w:t>
            </w:r>
            <w:proofErr w:type="spellEnd"/>
            <w:r>
              <w:t xml:space="preserve"> for the new fields.</w:t>
            </w:r>
          </w:p>
        </w:tc>
      </w:tr>
      <w:tr w:rsidR="004F2198" w:rsidRPr="00B57A7C" w:rsidTr="00F2545D">
        <w:tc>
          <w:tcPr>
            <w:tcW w:w="9576" w:type="dxa"/>
            <w:gridSpan w:val="2"/>
            <w:shd w:val="clear" w:color="auto" w:fill="auto"/>
          </w:tcPr>
          <w:p w:rsidR="004F2198" w:rsidRPr="00B57A7C" w:rsidRDefault="004F2198" w:rsidP="00F2545D">
            <w:pPr>
              <w:pStyle w:val="Heading2"/>
            </w:pPr>
            <w:r w:rsidRPr="00B57A7C">
              <w:lastRenderedPageBreak/>
              <w:t>Proposed Specification</w:t>
            </w:r>
          </w:p>
          <w:tbl>
            <w:tblPr>
              <w:tblStyle w:val="GridTable4-Accent1"/>
              <w:tblW w:w="0" w:type="auto"/>
              <w:tblLook w:val="04A0" w:firstRow="1" w:lastRow="0" w:firstColumn="1" w:lastColumn="0" w:noHBand="0" w:noVBand="1"/>
            </w:tblPr>
            <w:tblGrid>
              <w:gridCol w:w="1678"/>
              <w:gridCol w:w="1625"/>
              <w:gridCol w:w="1117"/>
              <w:gridCol w:w="1427"/>
              <w:gridCol w:w="3277"/>
            </w:tblGrid>
            <w:tr w:rsidR="00150285" w:rsidRPr="00150285" w:rsidTr="00271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0285" w:rsidRPr="00150285" w:rsidRDefault="00150285" w:rsidP="00150285">
                  <w:pPr>
                    <w:spacing w:before="100" w:beforeAutospacing="1" w:after="100" w:afterAutospacing="1" w:line="240" w:lineRule="auto"/>
                  </w:pPr>
                  <w:r w:rsidRPr="00150285">
                    <w:t>Variable Name</w:t>
                  </w:r>
                </w:p>
              </w:tc>
              <w:tc>
                <w:tcPr>
                  <w:tcW w:w="0" w:type="auto"/>
                  <w:hideMark/>
                </w:tcPr>
                <w:p w:rsidR="00150285" w:rsidRPr="00150285" w:rsidRDefault="00150285" w:rsidP="00150285">
                  <w:pP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pPr>
                  <w:r w:rsidRPr="00150285">
                    <w:t>Definition</w:t>
                  </w:r>
                </w:p>
              </w:tc>
              <w:tc>
                <w:tcPr>
                  <w:tcW w:w="0" w:type="auto"/>
                  <w:hideMark/>
                </w:tcPr>
                <w:p w:rsidR="00150285" w:rsidRPr="00150285" w:rsidRDefault="00150285" w:rsidP="00150285">
                  <w:pP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pPr>
                  <w:proofErr w:type="gramStart"/>
                  <w:r w:rsidRPr="00150285">
                    <w:t>Type(</w:t>
                  </w:r>
                  <w:proofErr w:type="gramEnd"/>
                  <w:r w:rsidRPr="00150285">
                    <w:t>Len)</w:t>
                  </w:r>
                </w:p>
              </w:tc>
              <w:tc>
                <w:tcPr>
                  <w:tcW w:w="0" w:type="auto"/>
                  <w:hideMark/>
                </w:tcPr>
                <w:p w:rsidR="00150285" w:rsidRPr="00150285" w:rsidRDefault="00150285" w:rsidP="00150285">
                  <w:pP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pPr>
                  <w:r w:rsidRPr="00150285">
                    <w:t>Values</w:t>
                  </w:r>
                </w:p>
              </w:tc>
              <w:tc>
                <w:tcPr>
                  <w:tcW w:w="0" w:type="auto"/>
                  <w:hideMark/>
                </w:tcPr>
                <w:p w:rsidR="00150285" w:rsidRPr="00150285" w:rsidRDefault="00150285" w:rsidP="00150285">
                  <w:pP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pPr>
                  <w:r w:rsidRPr="00150285">
                    <w:t>Implementation Guidelines</w:t>
                  </w:r>
                </w:p>
              </w:tc>
            </w:tr>
            <w:tr w:rsidR="00150285" w:rsidRPr="00150285" w:rsidTr="00271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0285" w:rsidRPr="00150285" w:rsidRDefault="00150285" w:rsidP="00150285">
                  <w:pPr>
                    <w:spacing w:before="100" w:beforeAutospacing="1" w:after="100" w:afterAutospacing="1" w:line="240" w:lineRule="auto"/>
                  </w:pPr>
                  <w:proofErr w:type="spellStart"/>
                  <w:r w:rsidRPr="00150285">
                    <w:t>sex_admin</w:t>
                  </w:r>
                  <w:proofErr w:type="spellEnd"/>
                </w:p>
              </w:tc>
              <w:tc>
                <w:tcPr>
                  <w:tcW w:w="0" w:type="auto"/>
                  <w:hideMark/>
                </w:tcPr>
                <w:p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r w:rsidRPr="00150285">
                    <w:t>The person’s “administrative sex”–the value stored in official/legacy sources at last ascertainment.</w:t>
                  </w:r>
                </w:p>
              </w:tc>
              <w:tc>
                <w:tcPr>
                  <w:tcW w:w="0" w:type="auto"/>
                  <w:hideMark/>
                </w:tcPr>
                <w:p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proofErr w:type="gramStart"/>
                  <w:r w:rsidRPr="00150285">
                    <w:t>char(</w:t>
                  </w:r>
                  <w:proofErr w:type="gramEnd"/>
                  <w:r w:rsidRPr="00150285">
                    <w:t>1)</w:t>
                  </w:r>
                </w:p>
              </w:tc>
              <w:tc>
                <w:tcPr>
                  <w:tcW w:w="0" w:type="auto"/>
                  <w:hideMark/>
                </w:tcPr>
                <w:p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r w:rsidRPr="00150285">
                    <w:t>F = Female</w:t>
                  </w:r>
                  <w:r w:rsidRPr="00150285">
                    <w:br/>
                    <w:t>M = Male</w:t>
                  </w:r>
                  <w:r w:rsidRPr="00150285">
                    <w:br/>
                    <w:t xml:space="preserve">X = Neither Male </w:t>
                  </w:r>
                  <w:proofErr w:type="gramStart"/>
                  <w:r w:rsidRPr="00150285">
                    <w:t>Nor</w:t>
                  </w:r>
                  <w:proofErr w:type="gramEnd"/>
                  <w:r w:rsidRPr="00150285">
                    <w:t xml:space="preserve"> Female</w:t>
                  </w:r>
                  <w:r w:rsidRPr="00150285">
                    <w:br/>
                    <w:t>O = Other</w:t>
                  </w:r>
                  <w:r w:rsidRPr="00150285">
                    <w:br/>
                    <w:t>U = Unknown /uncertain / missing</w:t>
                  </w:r>
                </w:p>
              </w:tc>
              <w:tc>
                <w:tcPr>
                  <w:tcW w:w="0" w:type="auto"/>
                  <w:hideMark/>
                </w:tcPr>
                <w:p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r w:rsidRPr="00150285">
                    <w:t xml:space="preserve">Legacy sources may designate the information we mean here as either ‘sex’ or ‘gender’ without regard for the distinction between these concepts. In the absence of specific knowledge that a given legacy source codes gender identity, implementers should default to placing legacy data in this variable. </w:t>
                  </w:r>
                  <w:r w:rsidRPr="00150285">
                    <w:br/>
                    <w:t xml:space="preserve">In general, any data collected before your organization began collecting detailed SOGI data should go in this field. </w:t>
                  </w:r>
                  <w:r w:rsidRPr="00150285">
                    <w:br/>
                    <w:t xml:space="preserve">This is </w:t>
                  </w:r>
                  <w:r w:rsidRPr="00150285">
                    <w:rPr>
                      <w:b/>
                      <w:bCs/>
                    </w:rPr>
                    <w:t>not</w:t>
                  </w:r>
                  <w:r w:rsidRPr="00150285">
                    <w:t xml:space="preserve"> compatible with </w:t>
                  </w:r>
                  <w:hyperlink r:id="rId7" w:history="1">
                    <w:r w:rsidRPr="00150285">
                      <w:rPr>
                        <w:rStyle w:val="Hyperlink"/>
                      </w:rPr>
                      <w:t>PHVS_AdministrativeSex_HL7_2x</w:t>
                    </w:r>
                  </w:hyperlink>
                  <w:r w:rsidRPr="00150285">
                    <w:t xml:space="preserve"> but should better </w:t>
                  </w:r>
                  <w:proofErr w:type="spellStart"/>
                  <w:r w:rsidRPr="00150285">
                    <w:t>accomodate</w:t>
                  </w:r>
                  <w:proofErr w:type="spellEnd"/>
                  <w:r w:rsidRPr="00150285">
                    <w:t xml:space="preserve"> the data we expect to be available at the sites.</w:t>
                  </w:r>
                </w:p>
              </w:tc>
            </w:tr>
            <w:tr w:rsidR="00150285" w:rsidRPr="00150285" w:rsidTr="00271E1B">
              <w:tc>
                <w:tcPr>
                  <w:cnfStyle w:val="001000000000" w:firstRow="0" w:lastRow="0" w:firstColumn="1" w:lastColumn="0" w:oddVBand="0" w:evenVBand="0" w:oddHBand="0" w:evenHBand="0" w:firstRowFirstColumn="0" w:firstRowLastColumn="0" w:lastRowFirstColumn="0" w:lastRowLastColumn="0"/>
                  <w:tcW w:w="0" w:type="auto"/>
                  <w:hideMark/>
                </w:tcPr>
                <w:p w:rsidR="00150285" w:rsidRPr="00150285" w:rsidRDefault="00150285" w:rsidP="00150285">
                  <w:pPr>
                    <w:spacing w:before="100" w:beforeAutospacing="1" w:after="100" w:afterAutospacing="1" w:line="240" w:lineRule="auto"/>
                  </w:pPr>
                  <w:proofErr w:type="spellStart"/>
                  <w:r w:rsidRPr="00150285">
                    <w:t>sex_at_birth</w:t>
                  </w:r>
                  <w:proofErr w:type="spellEnd"/>
                </w:p>
              </w:tc>
              <w:tc>
                <w:tcPr>
                  <w:tcW w:w="0" w:type="auto"/>
                  <w:hideMark/>
                </w:tcPr>
                <w:p w:rsidR="00150285" w:rsidRPr="00150285" w:rsidRDefault="00150285" w:rsidP="0015028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pPr>
                  <w:r w:rsidRPr="00150285">
                    <w:t>The person’s sex as assigned at birth.</w:t>
                  </w:r>
                </w:p>
              </w:tc>
              <w:tc>
                <w:tcPr>
                  <w:tcW w:w="0" w:type="auto"/>
                  <w:hideMark/>
                </w:tcPr>
                <w:p w:rsidR="00150285" w:rsidRPr="00150285" w:rsidRDefault="00150285" w:rsidP="0015028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pPr>
                  <w:proofErr w:type="gramStart"/>
                  <w:r w:rsidRPr="00150285">
                    <w:t>char(</w:t>
                  </w:r>
                  <w:proofErr w:type="gramEnd"/>
                  <w:r w:rsidRPr="00150285">
                    <w:t>1)</w:t>
                  </w:r>
                </w:p>
              </w:tc>
              <w:tc>
                <w:tcPr>
                  <w:tcW w:w="0" w:type="auto"/>
                  <w:hideMark/>
                </w:tcPr>
                <w:p w:rsidR="00150285" w:rsidRPr="00150285" w:rsidRDefault="00150285" w:rsidP="0015028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pPr>
                  <w:r w:rsidRPr="00150285">
                    <w:t>F = Female</w:t>
                  </w:r>
                  <w:r w:rsidRPr="00150285">
                    <w:br/>
                    <w:t>M = Male</w:t>
                  </w:r>
                  <w:r w:rsidRPr="00150285">
                    <w:br/>
                    <w:t>I = Intersex</w:t>
                  </w:r>
                  <w:r w:rsidRPr="00150285">
                    <w:br/>
                    <w:t>O = Other</w:t>
                  </w:r>
                  <w:r w:rsidRPr="00150285">
                    <w:br/>
                    <w:t>U = Uncertain</w:t>
                  </w:r>
                  <w:r w:rsidRPr="00150285">
                    <w:br/>
                    <w:t>, Unknown or Not recorded on birth certificate</w:t>
                  </w:r>
                  <w:r w:rsidRPr="00150285">
                    <w:br/>
                    <w:t>C = Choose not to disclose</w:t>
                  </w:r>
                </w:p>
              </w:tc>
              <w:tc>
                <w:tcPr>
                  <w:tcW w:w="0" w:type="auto"/>
                  <w:hideMark/>
                </w:tcPr>
                <w:p w:rsidR="00150285" w:rsidRPr="00150285" w:rsidRDefault="00150285" w:rsidP="0015028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pPr>
                  <w:r w:rsidRPr="00150285">
                    <w:t xml:space="preserve">The existence of the </w:t>
                  </w:r>
                  <w:hyperlink r:id="rId8" w:history="1">
                    <w:r w:rsidRPr="00150285">
                      <w:rPr>
                        <w:rStyle w:val="Hyperlink"/>
                      </w:rPr>
                      <w:t>‘Intersex’</w:t>
                    </w:r>
                  </w:hyperlink>
                  <w:r w:rsidRPr="00150285">
                    <w:t xml:space="preserve"> and ‘Other’ options renders this </w:t>
                  </w:r>
                  <w:r w:rsidRPr="00150285">
                    <w:rPr>
                      <w:b/>
                      <w:bCs/>
                    </w:rPr>
                    <w:t>in</w:t>
                  </w:r>
                  <w:r w:rsidRPr="00150285">
                    <w:t xml:space="preserve">compatible with </w:t>
                  </w:r>
                  <w:hyperlink r:id="rId9" w:history="1">
                    <w:r w:rsidRPr="00150285">
                      <w:rPr>
                        <w:rStyle w:val="Hyperlink"/>
                      </w:rPr>
                      <w:t>LOINC LL3324-2</w:t>
                    </w:r>
                  </w:hyperlink>
                  <w:r w:rsidRPr="00150285">
                    <w:t xml:space="preserve">. Those values appear in our data and are foreseeably useful enough to research that we are comfortable departing from LOINC compatibility. </w:t>
                  </w:r>
                  <w:r w:rsidRPr="00150285">
                    <w:br/>
                    <w:t xml:space="preserve">It is expected that </w:t>
                  </w:r>
                  <w:proofErr w:type="spellStart"/>
                  <w:r w:rsidRPr="00150285">
                    <w:t>sex_admin</w:t>
                  </w:r>
                  <w:proofErr w:type="spellEnd"/>
                  <w:r w:rsidRPr="00150285">
                    <w:t xml:space="preserve"> may change over time as a person changes their legal and/or physical sex–this variable should not change.</w:t>
                  </w:r>
                  <w:r w:rsidRPr="00150285">
                    <w:br/>
                    <w:t>Missing values should be coded as Unknown.</w:t>
                  </w:r>
                </w:p>
              </w:tc>
            </w:tr>
            <w:tr w:rsidR="00150285" w:rsidRPr="00150285" w:rsidTr="00271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0285" w:rsidRPr="00150285" w:rsidRDefault="00150285" w:rsidP="00150285">
                  <w:pPr>
                    <w:spacing w:before="100" w:beforeAutospacing="1" w:after="100" w:afterAutospacing="1" w:line="240" w:lineRule="auto"/>
                  </w:pPr>
                  <w:proofErr w:type="spellStart"/>
                  <w:r w:rsidRPr="00150285">
                    <w:t>gender_identity</w:t>
                  </w:r>
                  <w:proofErr w:type="spellEnd"/>
                </w:p>
              </w:tc>
              <w:tc>
                <w:tcPr>
                  <w:tcW w:w="0" w:type="auto"/>
                  <w:hideMark/>
                </w:tcPr>
                <w:p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r w:rsidRPr="00150285">
                    <w:t>The person’s gender identity as subjectively experienced, on last ascertainment.</w:t>
                  </w:r>
                </w:p>
              </w:tc>
              <w:tc>
                <w:tcPr>
                  <w:tcW w:w="0" w:type="auto"/>
                  <w:hideMark/>
                </w:tcPr>
                <w:p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proofErr w:type="gramStart"/>
                  <w:r w:rsidRPr="00150285">
                    <w:t>char(</w:t>
                  </w:r>
                  <w:proofErr w:type="gramEnd"/>
                  <w:r w:rsidRPr="00150285">
                    <w:t>2)</w:t>
                  </w:r>
                </w:p>
              </w:tc>
              <w:tc>
                <w:tcPr>
                  <w:tcW w:w="0" w:type="auto"/>
                  <w:hideMark/>
                </w:tcPr>
                <w:p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r w:rsidRPr="00150285">
                    <w:t>FF = Female</w:t>
                  </w:r>
                  <w:r w:rsidRPr="00150285">
                    <w:br/>
                    <w:t>MM = Male</w:t>
                  </w:r>
                  <w:r w:rsidRPr="00150285">
                    <w:br/>
                    <w:t>FM = Female to Male transgender</w:t>
                  </w:r>
                  <w:r w:rsidRPr="00150285">
                    <w:br/>
                    <w:t xml:space="preserve">MF = Male to </w:t>
                  </w:r>
                  <w:r w:rsidRPr="00150285">
                    <w:lastRenderedPageBreak/>
                    <w:t>Female transgender</w:t>
                  </w:r>
                  <w:r w:rsidRPr="00150285">
                    <w:br/>
                    <w:t>GQ = Genderqueer or non-conforming or non-binary or genderfluid</w:t>
                  </w:r>
                  <w:r w:rsidRPr="00150285">
                    <w:br/>
                    <w:t>OT = Other</w:t>
                  </w:r>
                  <w:r w:rsidRPr="00150285">
                    <w:br/>
                    <w:t>ND = Choose not to disclose</w:t>
                  </w:r>
                  <w:r w:rsidRPr="00150285">
                    <w:br/>
                    <w:t>UK = Unknown</w:t>
                  </w:r>
                </w:p>
              </w:tc>
              <w:tc>
                <w:tcPr>
                  <w:tcW w:w="0" w:type="auto"/>
                  <w:hideMark/>
                </w:tcPr>
                <w:p w:rsidR="00150285" w:rsidRPr="00150285" w:rsidRDefault="00150285" w:rsidP="0015028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pPr>
                  <w:r w:rsidRPr="00150285">
                    <w:lastRenderedPageBreak/>
                    <w:t xml:space="preserve">Compatible with </w:t>
                  </w:r>
                  <w:hyperlink r:id="rId10" w:history="1">
                    <w:proofErr w:type="spellStart"/>
                    <w:r w:rsidRPr="00150285">
                      <w:rPr>
                        <w:rStyle w:val="Hyperlink"/>
                      </w:rPr>
                      <w:t>PHVS_GenderIdentity_CDC</w:t>
                    </w:r>
                    <w:proofErr w:type="spellEnd"/>
                  </w:hyperlink>
                  <w:r w:rsidRPr="00150285">
                    <w:t xml:space="preserve"> and </w:t>
                  </w:r>
                  <w:hyperlink r:id="rId11" w:history="1">
                    <w:r w:rsidRPr="00150285">
                      <w:rPr>
                        <w:rStyle w:val="Hyperlink"/>
                      </w:rPr>
                      <w:t>LOINC LL3322-6</w:t>
                    </w:r>
                  </w:hyperlink>
                  <w:r w:rsidRPr="00150285">
                    <w:t>. Values of ‘unsure/questioning’ should be coded as Other. Missing values should be coded as Unknown.</w:t>
                  </w:r>
                </w:p>
              </w:tc>
            </w:tr>
          </w:tbl>
          <w:p w:rsidR="004F2198" w:rsidRPr="00B57A7C" w:rsidRDefault="004F2198" w:rsidP="00F2545D">
            <w:pPr>
              <w:pStyle w:val="Heading2"/>
            </w:pPr>
          </w:p>
          <w:p w:rsidR="004F2198" w:rsidRPr="00B57A7C" w:rsidRDefault="004F2198" w:rsidP="00F2545D">
            <w:pPr>
              <w:pStyle w:val="Heading2"/>
            </w:pPr>
          </w:p>
          <w:p w:rsidR="0030618B" w:rsidRPr="00B57A7C" w:rsidRDefault="0030618B" w:rsidP="00F2545D">
            <w:pPr>
              <w:pStyle w:val="Heading2"/>
            </w:pPr>
          </w:p>
          <w:p w:rsidR="004F2198" w:rsidRPr="00B57A7C" w:rsidRDefault="004F2198" w:rsidP="00F2545D">
            <w:pPr>
              <w:pStyle w:val="Heading2"/>
            </w:pPr>
          </w:p>
        </w:tc>
      </w:tr>
      <w:tr w:rsidR="00355AF9" w:rsidRPr="00B57A7C" w:rsidTr="00F2545D">
        <w:tc>
          <w:tcPr>
            <w:tcW w:w="9576" w:type="dxa"/>
            <w:gridSpan w:val="2"/>
            <w:shd w:val="clear" w:color="auto" w:fill="auto"/>
          </w:tcPr>
          <w:p w:rsidR="00355AF9" w:rsidRDefault="00355AF9" w:rsidP="00355AF9">
            <w:pPr>
              <w:pStyle w:val="Heading2"/>
            </w:pPr>
            <w:r w:rsidRPr="00B57A7C">
              <w:lastRenderedPageBreak/>
              <w:t>Additional Information (Optional)</w:t>
            </w:r>
          </w:p>
          <w:p w:rsidR="00150285" w:rsidRDefault="00150285" w:rsidP="00CB6740">
            <w:pPr>
              <w:pStyle w:val="Heading3"/>
              <w:rPr>
                <w:sz w:val="48"/>
                <w:szCs w:val="48"/>
              </w:rPr>
            </w:pPr>
            <w:r>
              <w:t>Notes</w:t>
            </w:r>
          </w:p>
          <w:p w:rsidR="00150285" w:rsidRDefault="00150285" w:rsidP="00150285">
            <w:pPr>
              <w:pStyle w:val="NormalWeb"/>
            </w:pPr>
            <w:r>
              <w:t xml:space="preserve">The concept of gender identity is not </w:t>
            </w:r>
            <w:proofErr w:type="gramStart"/>
            <w:r>
              <w:t>static, but</w:t>
            </w:r>
            <w:proofErr w:type="gramEnd"/>
            <w:r>
              <w:t xml:space="preserve"> may change over time. This proposal does not seek to </w:t>
            </w:r>
            <w:r>
              <w:t>accommodate</w:t>
            </w:r>
            <w:r>
              <w:t xml:space="preserve"> full information regarding what changes </w:t>
            </w:r>
            <w:r>
              <w:t>occurred</w:t>
            </w:r>
            <w:r>
              <w:t xml:space="preserve"> when, but rather just represent the current, best-known information at the time the table is created or updated. This should be </w:t>
            </w:r>
            <w:proofErr w:type="gramStart"/>
            <w:r>
              <w:t>sufficient</w:t>
            </w:r>
            <w:proofErr w:type="gramEnd"/>
            <w:r>
              <w:t xml:space="preserve"> to serve researcher’s needs to identify populations of interest, without unduly burdening users who rely on Demographics’ one-record-per-person structure.</w:t>
            </w:r>
          </w:p>
          <w:p w:rsidR="00150285" w:rsidRDefault="00150285" w:rsidP="00150285">
            <w:pPr>
              <w:pStyle w:val="NormalWeb"/>
            </w:pPr>
            <w:r>
              <w:t xml:space="preserve">It will be possible to back-translate values from the proposed variables to the old (existing) </w:t>
            </w:r>
            <w:r>
              <w:rPr>
                <w:rStyle w:val="Strong"/>
              </w:rPr>
              <w:t>gender</w:t>
            </w:r>
            <w:r>
              <w:t xml:space="preserve"> scheme. The workgroup will provide SAS code for doing so (possibly in a macro) once the spec for the new vars is finalized.</w:t>
            </w:r>
          </w:p>
          <w:p w:rsidR="00150285" w:rsidRDefault="00150285" w:rsidP="00CB6740">
            <w:pPr>
              <w:pStyle w:val="Heading3"/>
            </w:pPr>
            <w:r>
              <w:t>Sexual Orientation</w:t>
            </w:r>
          </w:p>
          <w:p w:rsidR="00CF2650" w:rsidRPr="00B57A7C" w:rsidRDefault="00150285" w:rsidP="00CF2650">
            <w:pPr>
              <w:pStyle w:val="NormalWeb"/>
            </w:pPr>
            <w:r>
              <w:t>We originally attempted to incorporate sexual orientation fields into this change request, but after numerous calls and e-mail threads found that we could not come to a good specification that would integrate the information we expect to be available and be useful for known research. With time and experience using SO data outside of the VDW we may realize that it can be done well (or that it’s worth putting in a separate table).</w:t>
            </w:r>
          </w:p>
        </w:tc>
      </w:tr>
    </w:tbl>
    <w:p w:rsidR="000A0567" w:rsidRPr="00B57A7C" w:rsidRDefault="000A0567" w:rsidP="00DB6483">
      <w:bookmarkStart w:id="0" w:name="_GoBack"/>
      <w:bookmarkEnd w:id="0"/>
    </w:p>
    <w:sectPr w:rsidR="000A0567" w:rsidRPr="00B57A7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C8C" w:rsidRDefault="00415C8C" w:rsidP="00CB7637">
      <w:pPr>
        <w:spacing w:after="0" w:line="240" w:lineRule="auto"/>
      </w:pPr>
      <w:r>
        <w:separator/>
      </w:r>
    </w:p>
  </w:endnote>
  <w:endnote w:type="continuationSeparator" w:id="0">
    <w:p w:rsidR="00415C8C" w:rsidRDefault="00415C8C" w:rsidP="00CB7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637" w:rsidRDefault="00CB7637">
    <w:pPr>
      <w:pStyle w:val="Footer"/>
    </w:pPr>
    <w:r>
      <w:t>12/1</w:t>
    </w:r>
    <w:r w:rsidR="00355AF9">
      <w:t>8</w:t>
    </w:r>
    <w: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C8C" w:rsidRDefault="00415C8C" w:rsidP="00CB7637">
      <w:pPr>
        <w:spacing w:after="0" w:line="240" w:lineRule="auto"/>
      </w:pPr>
      <w:r>
        <w:separator/>
      </w:r>
    </w:p>
  </w:footnote>
  <w:footnote w:type="continuationSeparator" w:id="0">
    <w:p w:rsidR="00415C8C" w:rsidRDefault="00415C8C" w:rsidP="00CB76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429E2"/>
    <w:multiLevelType w:val="multilevel"/>
    <w:tmpl w:val="20420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F2365"/>
    <w:multiLevelType w:val="hybridMultilevel"/>
    <w:tmpl w:val="24F410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C5441"/>
    <w:multiLevelType w:val="hybridMultilevel"/>
    <w:tmpl w:val="C1FC9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846B7"/>
    <w:multiLevelType w:val="hybridMultilevel"/>
    <w:tmpl w:val="1A2C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67320"/>
    <w:multiLevelType w:val="hybridMultilevel"/>
    <w:tmpl w:val="BFEC62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A00E8"/>
    <w:multiLevelType w:val="multilevel"/>
    <w:tmpl w:val="D58C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375DE"/>
    <w:multiLevelType w:val="multilevel"/>
    <w:tmpl w:val="179C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05C78"/>
    <w:multiLevelType w:val="multilevel"/>
    <w:tmpl w:val="7A02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CF756B"/>
    <w:multiLevelType w:val="multilevel"/>
    <w:tmpl w:val="BB6A7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59700B"/>
    <w:multiLevelType w:val="multilevel"/>
    <w:tmpl w:val="31FCE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7"/>
  </w:num>
  <w:num w:numId="4">
    <w:abstractNumId w:val="6"/>
  </w:num>
  <w:num w:numId="5">
    <w:abstractNumId w:val="0"/>
  </w:num>
  <w:num w:numId="6">
    <w:abstractNumId w:val="3"/>
  </w:num>
  <w:num w:numId="7">
    <w:abstractNumId w:val="2"/>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0D"/>
    <w:rsid w:val="000A0567"/>
    <w:rsid w:val="00124134"/>
    <w:rsid w:val="00150285"/>
    <w:rsid w:val="0030618B"/>
    <w:rsid w:val="00355AF9"/>
    <w:rsid w:val="00413035"/>
    <w:rsid w:val="00415C8C"/>
    <w:rsid w:val="0042184E"/>
    <w:rsid w:val="004F2198"/>
    <w:rsid w:val="005E2F0D"/>
    <w:rsid w:val="008F3C5C"/>
    <w:rsid w:val="009171BF"/>
    <w:rsid w:val="00B57A7C"/>
    <w:rsid w:val="00B613EA"/>
    <w:rsid w:val="00CB6740"/>
    <w:rsid w:val="00CB7637"/>
    <w:rsid w:val="00CF2650"/>
    <w:rsid w:val="00DB6483"/>
    <w:rsid w:val="00F2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C2D9"/>
  <w15:chartTrackingRefBased/>
  <w15:docId w15:val="{A05CFB2D-FE9D-404C-9FCF-7ECBB4D9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5E2F0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5E2F0D"/>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CF26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2F0D"/>
    <w:rPr>
      <w:color w:val="0000FF"/>
      <w:u w:val="single"/>
    </w:rPr>
  </w:style>
  <w:style w:type="character" w:customStyle="1" w:styleId="Heading1Char">
    <w:name w:val="Heading 1 Char"/>
    <w:link w:val="Heading1"/>
    <w:uiPriority w:val="9"/>
    <w:rsid w:val="005E2F0D"/>
    <w:rPr>
      <w:rFonts w:ascii="Times New Roman" w:eastAsia="Times New Roman" w:hAnsi="Times New Roman"/>
      <w:b/>
      <w:bCs/>
      <w:kern w:val="36"/>
      <w:sz w:val="48"/>
      <w:szCs w:val="48"/>
    </w:rPr>
  </w:style>
  <w:style w:type="character" w:customStyle="1" w:styleId="Heading2Char">
    <w:name w:val="Heading 2 Char"/>
    <w:link w:val="Heading2"/>
    <w:uiPriority w:val="9"/>
    <w:rsid w:val="005E2F0D"/>
    <w:rPr>
      <w:rFonts w:ascii="Times New Roman" w:eastAsia="Times New Roman" w:hAnsi="Times New Roman"/>
      <w:b/>
      <w:bCs/>
      <w:sz w:val="36"/>
      <w:szCs w:val="36"/>
    </w:rPr>
  </w:style>
  <w:style w:type="paragraph" w:customStyle="1" w:styleId="description">
    <w:name w:val="description"/>
    <w:basedOn w:val="Normal"/>
    <w:rsid w:val="005E2F0D"/>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5E2F0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5E2F0D"/>
    <w:rPr>
      <w:b/>
      <w:bCs/>
    </w:rPr>
  </w:style>
  <w:style w:type="table" w:styleId="TableGrid">
    <w:name w:val="Table Grid"/>
    <w:basedOn w:val="TableNormal"/>
    <w:uiPriority w:val="59"/>
    <w:rsid w:val="008F3C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7637"/>
    <w:pPr>
      <w:tabs>
        <w:tab w:val="center" w:pos="4680"/>
        <w:tab w:val="right" w:pos="9360"/>
      </w:tabs>
    </w:pPr>
  </w:style>
  <w:style w:type="character" w:customStyle="1" w:styleId="HeaderChar">
    <w:name w:val="Header Char"/>
    <w:link w:val="Header"/>
    <w:uiPriority w:val="99"/>
    <w:rsid w:val="00CB7637"/>
    <w:rPr>
      <w:sz w:val="22"/>
      <w:szCs w:val="22"/>
    </w:rPr>
  </w:style>
  <w:style w:type="paragraph" w:styleId="Footer">
    <w:name w:val="footer"/>
    <w:basedOn w:val="Normal"/>
    <w:link w:val="FooterChar"/>
    <w:uiPriority w:val="99"/>
    <w:unhideWhenUsed/>
    <w:rsid w:val="00CB7637"/>
    <w:pPr>
      <w:tabs>
        <w:tab w:val="center" w:pos="4680"/>
        <w:tab w:val="right" w:pos="9360"/>
      </w:tabs>
    </w:pPr>
  </w:style>
  <w:style w:type="character" w:customStyle="1" w:styleId="FooterChar">
    <w:name w:val="Footer Char"/>
    <w:link w:val="Footer"/>
    <w:uiPriority w:val="99"/>
    <w:rsid w:val="00CB7637"/>
    <w:rPr>
      <w:sz w:val="22"/>
      <w:szCs w:val="22"/>
    </w:rPr>
  </w:style>
  <w:style w:type="character" w:styleId="Emphasis">
    <w:name w:val="Emphasis"/>
    <w:basedOn w:val="DefaultParagraphFont"/>
    <w:uiPriority w:val="20"/>
    <w:qFormat/>
    <w:rsid w:val="00150285"/>
    <w:rPr>
      <w:i/>
      <w:iCs/>
    </w:rPr>
  </w:style>
  <w:style w:type="table" w:styleId="GridTable4-Accent1">
    <w:name w:val="Grid Table 4 Accent 1"/>
    <w:basedOn w:val="TableNormal"/>
    <w:uiPriority w:val="49"/>
    <w:rsid w:val="0015028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150285"/>
    <w:rPr>
      <w:color w:val="605E5C"/>
      <w:shd w:val="clear" w:color="auto" w:fill="E1DFDD"/>
    </w:rPr>
  </w:style>
  <w:style w:type="character" w:customStyle="1" w:styleId="Heading3Char">
    <w:name w:val="Heading 3 Char"/>
    <w:basedOn w:val="DefaultParagraphFont"/>
    <w:link w:val="Heading3"/>
    <w:uiPriority w:val="9"/>
    <w:rsid w:val="00CF26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9255">
      <w:bodyDiv w:val="1"/>
      <w:marLeft w:val="0"/>
      <w:marRight w:val="0"/>
      <w:marTop w:val="0"/>
      <w:marBottom w:val="0"/>
      <w:divBdr>
        <w:top w:val="none" w:sz="0" w:space="0" w:color="auto"/>
        <w:left w:val="none" w:sz="0" w:space="0" w:color="auto"/>
        <w:bottom w:val="none" w:sz="0" w:space="0" w:color="auto"/>
        <w:right w:val="none" w:sz="0" w:space="0" w:color="auto"/>
      </w:divBdr>
    </w:div>
    <w:div w:id="277762750">
      <w:bodyDiv w:val="1"/>
      <w:marLeft w:val="0"/>
      <w:marRight w:val="0"/>
      <w:marTop w:val="0"/>
      <w:marBottom w:val="0"/>
      <w:divBdr>
        <w:top w:val="none" w:sz="0" w:space="0" w:color="auto"/>
        <w:left w:val="none" w:sz="0" w:space="0" w:color="auto"/>
        <w:bottom w:val="none" w:sz="0" w:space="0" w:color="auto"/>
        <w:right w:val="none" w:sz="0" w:space="0" w:color="auto"/>
      </w:divBdr>
    </w:div>
    <w:div w:id="528179298">
      <w:bodyDiv w:val="1"/>
      <w:marLeft w:val="0"/>
      <w:marRight w:val="0"/>
      <w:marTop w:val="0"/>
      <w:marBottom w:val="0"/>
      <w:divBdr>
        <w:top w:val="none" w:sz="0" w:space="0" w:color="auto"/>
        <w:left w:val="none" w:sz="0" w:space="0" w:color="auto"/>
        <w:bottom w:val="none" w:sz="0" w:space="0" w:color="auto"/>
        <w:right w:val="none" w:sz="0" w:space="0" w:color="auto"/>
      </w:divBdr>
    </w:div>
    <w:div w:id="565192592">
      <w:bodyDiv w:val="1"/>
      <w:marLeft w:val="0"/>
      <w:marRight w:val="0"/>
      <w:marTop w:val="0"/>
      <w:marBottom w:val="0"/>
      <w:divBdr>
        <w:top w:val="none" w:sz="0" w:space="0" w:color="auto"/>
        <w:left w:val="none" w:sz="0" w:space="0" w:color="auto"/>
        <w:bottom w:val="none" w:sz="0" w:space="0" w:color="auto"/>
        <w:right w:val="none" w:sz="0" w:space="0" w:color="auto"/>
      </w:divBdr>
    </w:div>
    <w:div w:id="662007613">
      <w:bodyDiv w:val="1"/>
      <w:marLeft w:val="0"/>
      <w:marRight w:val="0"/>
      <w:marTop w:val="0"/>
      <w:marBottom w:val="0"/>
      <w:divBdr>
        <w:top w:val="none" w:sz="0" w:space="0" w:color="auto"/>
        <w:left w:val="none" w:sz="0" w:space="0" w:color="auto"/>
        <w:bottom w:val="none" w:sz="0" w:space="0" w:color="auto"/>
        <w:right w:val="none" w:sz="0" w:space="0" w:color="auto"/>
      </w:divBdr>
    </w:div>
    <w:div w:id="872621561">
      <w:bodyDiv w:val="1"/>
      <w:marLeft w:val="0"/>
      <w:marRight w:val="0"/>
      <w:marTop w:val="0"/>
      <w:marBottom w:val="0"/>
      <w:divBdr>
        <w:top w:val="none" w:sz="0" w:space="0" w:color="auto"/>
        <w:left w:val="none" w:sz="0" w:space="0" w:color="auto"/>
        <w:bottom w:val="none" w:sz="0" w:space="0" w:color="auto"/>
        <w:right w:val="none" w:sz="0" w:space="0" w:color="auto"/>
      </w:divBdr>
    </w:div>
    <w:div w:id="104945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se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invads.cdc.gov/vads/ViewValueSet.action?id=06D34BBC-617F-DD11-B38D-00188B39852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inc.org/LL3322-6/" TargetMode="External"/><Relationship Id="rId5" Type="http://schemas.openxmlformats.org/officeDocument/2006/relationships/footnotes" Target="footnotes.xml"/><Relationship Id="rId10" Type="http://schemas.openxmlformats.org/officeDocument/2006/relationships/hyperlink" Target="https://phinvads.cdc.gov/vads/ViewValueSet.action?id=660779DA-64E9-E611-A856-0017A477041A" TargetMode="External"/><Relationship Id="rId4" Type="http://schemas.openxmlformats.org/officeDocument/2006/relationships/webSettings" Target="webSettings.xml"/><Relationship Id="rId9" Type="http://schemas.openxmlformats.org/officeDocument/2006/relationships/hyperlink" Target="https://loinc.org/LL3324-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Center for Health Research - Kaiser Permanente</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image_acct</dc:creator>
  <cp:keywords/>
  <cp:lastModifiedBy>Roy E. Pardee</cp:lastModifiedBy>
  <cp:revision>6</cp:revision>
  <cp:lastPrinted>2016-04-06T17:20:00Z</cp:lastPrinted>
  <dcterms:created xsi:type="dcterms:W3CDTF">2019-09-19T21:14:00Z</dcterms:created>
  <dcterms:modified xsi:type="dcterms:W3CDTF">2019-09-19T21:35:00Z</dcterms:modified>
</cp:coreProperties>
</file>